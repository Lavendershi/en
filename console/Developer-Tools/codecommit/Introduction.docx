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41BB" w:rsidRPr="008D7844" w:rsidTr="000841BB">
        <w:tc>
          <w:tcPr>
            <w:tcW w:w="4148" w:type="dxa"/>
          </w:tcPr>
          <w:p w:rsidR="000841BB" w:rsidRPr="008D7844" w:rsidRDefault="000841BB" w:rsidP="000841BB">
            <w:pPr>
              <w:rPr>
                <w:rFonts w:ascii="Arial" w:hAnsi="Arial" w:cs="Arial"/>
              </w:rPr>
            </w:pPr>
            <w:r w:rsidRPr="008D7844">
              <w:rPr>
                <w:rFonts w:ascii="Arial" w:hAnsi="Arial" w:cs="Arial"/>
              </w:rPr>
              <w:t xml:space="preserve">## </w:t>
            </w:r>
            <w:r w:rsidRPr="008D7844">
              <w:rPr>
                <w:rFonts w:ascii="Arial" w:hAnsi="Arial" w:cs="Arial"/>
              </w:rPr>
              <w:t>登录</w:t>
            </w: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  <w:r w:rsidRPr="008D7844">
              <w:rPr>
                <w:rFonts w:ascii="Arial" w:hAnsi="Arial" w:cs="Arial"/>
              </w:rPr>
              <w:t xml:space="preserve">## </w:t>
            </w:r>
            <w:r w:rsidRPr="008D7844">
              <w:rPr>
                <w:rFonts w:ascii="Arial" w:hAnsi="Arial" w:cs="Arial"/>
              </w:rPr>
              <w:t>欢迎使用</w:t>
            </w:r>
            <w:r w:rsidRPr="008D7844">
              <w:rPr>
                <w:rFonts w:ascii="Arial" w:hAnsi="Arial" w:cs="Arial"/>
              </w:rPr>
              <w:t xml:space="preserve"> </w:t>
            </w:r>
            <w:r w:rsidRPr="008D7844">
              <w:rPr>
                <w:rFonts w:ascii="Arial" w:hAnsi="Arial" w:cs="Arial"/>
              </w:rPr>
              <w:t>京东云代码托管</w:t>
            </w: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  <w:r w:rsidRPr="008D7844">
              <w:rPr>
                <w:rFonts w:ascii="Arial" w:hAnsi="Arial" w:cs="Arial"/>
              </w:rPr>
              <w:t>**</w:t>
            </w:r>
            <w:r w:rsidRPr="008D7844">
              <w:rPr>
                <w:rFonts w:ascii="Arial" w:hAnsi="Arial" w:cs="Arial"/>
              </w:rPr>
              <w:t>高速</w:t>
            </w:r>
            <w:r w:rsidRPr="008D7844">
              <w:rPr>
                <w:rFonts w:ascii="Arial" w:hAnsi="Arial" w:cs="Arial"/>
              </w:rPr>
              <w:t xml:space="preserve">**   </w:t>
            </w: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  <w:r w:rsidRPr="008D7844">
              <w:rPr>
                <w:rFonts w:ascii="Arial" w:hAnsi="Arial" w:cs="Arial"/>
              </w:rPr>
              <w:t>相较于国外代码托管服务，京东云代码托管更加高速。多地域部署、存储保障数据安全。</w:t>
            </w: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  <w:r w:rsidRPr="008D7844">
              <w:rPr>
                <w:rFonts w:ascii="Arial" w:hAnsi="Arial" w:cs="Arial"/>
              </w:rPr>
              <w:t>**</w:t>
            </w:r>
            <w:r w:rsidRPr="008D7844">
              <w:rPr>
                <w:rFonts w:ascii="Arial" w:hAnsi="Arial" w:cs="Arial"/>
              </w:rPr>
              <w:t>稳定</w:t>
            </w:r>
            <w:r w:rsidRPr="008D7844">
              <w:rPr>
                <w:rFonts w:ascii="Arial" w:hAnsi="Arial" w:cs="Arial"/>
              </w:rPr>
              <w:t xml:space="preserve">**   </w:t>
            </w: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  <w:r w:rsidRPr="008D7844">
              <w:rPr>
                <w:rFonts w:ascii="Arial" w:hAnsi="Arial" w:cs="Arial"/>
              </w:rPr>
              <w:t>基于京东云内部代码托管平台的经验，可托管海量源代码。平台架构高可用，为您提供可靠稳定的源代码托管服务。</w:t>
            </w: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  <w:r w:rsidRPr="008D7844">
              <w:rPr>
                <w:rFonts w:ascii="Arial" w:hAnsi="Arial" w:cs="Arial"/>
              </w:rPr>
              <w:t>**</w:t>
            </w:r>
            <w:r w:rsidRPr="008D7844">
              <w:rPr>
                <w:rFonts w:ascii="Arial" w:hAnsi="Arial" w:cs="Arial"/>
              </w:rPr>
              <w:t>通用</w:t>
            </w:r>
            <w:r w:rsidRPr="008D7844">
              <w:rPr>
                <w:rFonts w:ascii="Arial" w:hAnsi="Arial" w:cs="Arial"/>
              </w:rPr>
              <w:t xml:space="preserve">**   </w:t>
            </w: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  <w:r w:rsidRPr="008D7844">
              <w:rPr>
                <w:rFonts w:ascii="Arial" w:hAnsi="Arial" w:cs="Arial"/>
              </w:rPr>
              <w:t>基于通用</w:t>
            </w:r>
            <w:r w:rsidRPr="008D7844">
              <w:rPr>
                <w:rFonts w:ascii="Arial" w:hAnsi="Arial" w:cs="Arial"/>
              </w:rPr>
              <w:t>Git</w:t>
            </w:r>
            <w:r w:rsidRPr="008D7844">
              <w:rPr>
                <w:rFonts w:ascii="Arial" w:hAnsi="Arial" w:cs="Arial"/>
              </w:rPr>
              <w:t>，符合用户操作习惯，您可轻松上手京东云代码托管服务。</w:t>
            </w: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  <w:r w:rsidRPr="008D7844">
              <w:rPr>
                <w:rFonts w:ascii="Arial" w:hAnsi="Arial" w:cs="Arial"/>
              </w:rPr>
              <w:t xml:space="preserve">## </w:t>
            </w:r>
            <w:r w:rsidRPr="008D7844">
              <w:rPr>
                <w:rFonts w:ascii="Arial" w:hAnsi="Arial" w:cs="Arial"/>
              </w:rPr>
              <w:t>产品</w:t>
            </w: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  <w:r w:rsidRPr="008D7844">
              <w:rPr>
                <w:rFonts w:ascii="Arial" w:hAnsi="Arial" w:cs="Arial"/>
              </w:rPr>
              <w:t xml:space="preserve">## </w:t>
            </w:r>
            <w:r w:rsidRPr="008D7844">
              <w:rPr>
                <w:rFonts w:ascii="Arial" w:hAnsi="Arial" w:cs="Arial"/>
              </w:rPr>
              <w:t>控制台</w:t>
            </w: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</w:p>
        </w:tc>
        <w:tc>
          <w:tcPr>
            <w:tcW w:w="4148" w:type="dxa"/>
          </w:tcPr>
          <w:p w:rsidR="000841BB" w:rsidRPr="008D7844" w:rsidRDefault="000841BB" w:rsidP="000841BB">
            <w:pPr>
              <w:rPr>
                <w:rFonts w:ascii="Arial" w:hAnsi="Arial" w:cs="Arial"/>
              </w:rPr>
            </w:pPr>
            <w:r w:rsidRPr="008D7844">
              <w:rPr>
                <w:rFonts w:ascii="Arial" w:hAnsi="Arial" w:cs="Arial"/>
              </w:rPr>
              <w:t>## Login</w:t>
            </w: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  <w:r w:rsidRPr="008D7844">
              <w:rPr>
                <w:rFonts w:ascii="Arial" w:hAnsi="Arial" w:cs="Arial"/>
              </w:rPr>
              <w:t>## Welcome to use JD Cloud CodeCommit</w:t>
            </w: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  <w:r w:rsidRPr="008D7844">
              <w:rPr>
                <w:rFonts w:ascii="Arial" w:hAnsi="Arial" w:cs="Arial"/>
              </w:rPr>
              <w:t xml:space="preserve">**High Speed**   </w:t>
            </w: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  <w:r w:rsidRPr="008D7844">
              <w:rPr>
                <w:rFonts w:ascii="Arial" w:hAnsi="Arial" w:cs="Arial"/>
              </w:rPr>
              <w:t>Compared with foreign CodeCommit service, JD Cloud CodeCommit service is faster. Multi-region deployment and storage can guarantee data security.</w:t>
            </w: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  <w:r w:rsidRPr="008D7844">
              <w:rPr>
                <w:rFonts w:ascii="Arial" w:hAnsi="Arial" w:cs="Arial"/>
              </w:rPr>
              <w:t xml:space="preserve">**Stable**   </w:t>
            </w: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  <w:r w:rsidRPr="008D7844">
              <w:rPr>
                <w:rFonts w:ascii="Arial" w:hAnsi="Arial" w:cs="Arial"/>
              </w:rPr>
              <w:t xml:space="preserve">Based on JD Cloud internal CodeCommit platform experience, it can be hosted </w:t>
            </w:r>
            <w:ins w:id="0" w:author="柴玉梅" w:date="2018-10-22T19:59:00Z">
              <w:r w:rsidR="00B75B86">
                <w:rPr>
                  <w:rFonts w:ascii="Arial" w:hAnsi="Arial" w:cs="Arial"/>
                </w:rPr>
                <w:t xml:space="preserve">with </w:t>
              </w:r>
            </w:ins>
            <w:r w:rsidRPr="008D7844">
              <w:rPr>
                <w:rFonts w:ascii="Arial" w:hAnsi="Arial" w:cs="Arial"/>
              </w:rPr>
              <w:t>massive source codes. The platform with highly-available architecture can provide you with reliable and stable source CodeCommit service.</w:t>
            </w: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  <w:r w:rsidRPr="008D7844">
              <w:rPr>
                <w:rFonts w:ascii="Arial" w:hAnsi="Arial" w:cs="Arial"/>
              </w:rPr>
              <w:t xml:space="preserve">**Universality**   </w:t>
            </w: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  <w:r w:rsidRPr="008D7844">
              <w:rPr>
                <w:rFonts w:ascii="Arial" w:hAnsi="Arial" w:cs="Arial"/>
              </w:rPr>
              <w:t>Based on general Git and conforming to the user's operation habit, you can easily learn how to use JD Cloud CodeCommit service.</w:t>
            </w: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  <w:r w:rsidRPr="008D7844">
              <w:rPr>
                <w:rFonts w:ascii="Arial" w:hAnsi="Arial" w:cs="Arial"/>
              </w:rPr>
              <w:t>## Product</w:t>
            </w: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  <w:r w:rsidRPr="008D7844">
              <w:rPr>
                <w:rFonts w:ascii="Arial" w:hAnsi="Arial" w:cs="Arial"/>
              </w:rPr>
              <w:t>## Console</w:t>
            </w:r>
          </w:p>
          <w:p w:rsidR="000841BB" w:rsidRPr="008D7844" w:rsidRDefault="000841BB" w:rsidP="000841BB">
            <w:pPr>
              <w:rPr>
                <w:rFonts w:ascii="Arial" w:hAnsi="Arial" w:cs="Arial"/>
              </w:rPr>
            </w:pPr>
          </w:p>
        </w:tc>
      </w:tr>
    </w:tbl>
    <w:p w:rsidR="00A90EF6" w:rsidRPr="008D7844" w:rsidRDefault="00A90EF6" w:rsidP="000841BB">
      <w:pPr>
        <w:rPr>
          <w:rFonts w:ascii="Arial" w:hAnsi="Arial" w:cs="Arial"/>
        </w:rPr>
      </w:pPr>
      <w:bookmarkStart w:id="1" w:name="_GoBack"/>
      <w:bookmarkEnd w:id="1"/>
    </w:p>
    <w:sectPr w:rsidR="00A90EF6" w:rsidRPr="008D7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A02" w:rsidRDefault="00711A02" w:rsidP="004D784E">
      <w:r>
        <w:separator/>
      </w:r>
    </w:p>
  </w:endnote>
  <w:endnote w:type="continuationSeparator" w:id="0">
    <w:p w:rsidR="00711A02" w:rsidRDefault="00711A02" w:rsidP="004D7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A02" w:rsidRDefault="00711A02" w:rsidP="004D784E">
      <w:r>
        <w:separator/>
      </w:r>
    </w:p>
  </w:footnote>
  <w:footnote w:type="continuationSeparator" w:id="0">
    <w:p w:rsidR="00711A02" w:rsidRDefault="00711A02" w:rsidP="004D7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44AAE"/>
    <w:multiLevelType w:val="multilevel"/>
    <w:tmpl w:val="61D44AAE"/>
    <w:lvl w:ilvl="0">
      <w:start w:val="1"/>
      <w:numFmt w:val="decimal"/>
      <w:pStyle w:val="10505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a"/>
      <w:lvlText w:val="%1.%2 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柴玉梅">
    <w15:presenceInfo w15:providerId="AD" w15:userId="S-1-5-21-2273477508-3660018622-1514142019-26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86B"/>
    <w:rsid w:val="000841BB"/>
    <w:rsid w:val="000D6167"/>
    <w:rsid w:val="00406069"/>
    <w:rsid w:val="004D784E"/>
    <w:rsid w:val="006001B7"/>
    <w:rsid w:val="00711A02"/>
    <w:rsid w:val="007A635E"/>
    <w:rsid w:val="007F3B52"/>
    <w:rsid w:val="008D7844"/>
    <w:rsid w:val="0097186E"/>
    <w:rsid w:val="009A53EB"/>
    <w:rsid w:val="00A8786B"/>
    <w:rsid w:val="00A90EF6"/>
    <w:rsid w:val="00B75B86"/>
    <w:rsid w:val="00CD64C9"/>
    <w:rsid w:val="00DE68C3"/>
    <w:rsid w:val="00E066BD"/>
    <w:rsid w:val="00FD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D91D32-5DC7-4923-974A-7EABFD55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7A635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uiPriority w:val="9"/>
    <w:rsid w:val="007A63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semiHidden/>
    <w:unhideWhenUsed/>
    <w:rsid w:val="007F3B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link w:val="3Char"/>
    <w:uiPriority w:val="9"/>
    <w:semiHidden/>
    <w:unhideWhenUsed/>
    <w:rsid w:val="007F3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rsid w:val="007F3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rsid w:val="007F3B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rsid w:val="0040606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rsid w:val="0040606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31">
    <w:name w:val="正文文本 (3)1"/>
    <w:basedOn w:val="a0"/>
    <w:rsid w:val="00CD64C9"/>
    <w:pPr>
      <w:shd w:val="clear" w:color="auto" w:fill="FFFFFF"/>
      <w:spacing w:line="240" w:lineRule="atLeast"/>
      <w:jc w:val="center"/>
    </w:pPr>
    <w:rPr>
      <w:b/>
      <w:bCs/>
      <w:sz w:val="44"/>
      <w:szCs w:val="44"/>
    </w:rPr>
  </w:style>
  <w:style w:type="character" w:customStyle="1" w:styleId="30">
    <w:name w:val="正文文本 (3)"/>
    <w:rsid w:val="00CD64C9"/>
    <w:rPr>
      <w:rFonts w:ascii="Times New Roman" w:hAnsi="Times New Roman" w:cs="Times New Roman"/>
      <w:b/>
      <w:bCs/>
      <w:color w:val="000000"/>
      <w:spacing w:val="0"/>
      <w:w w:val="100"/>
      <w:position w:val="0"/>
      <w:sz w:val="44"/>
      <w:szCs w:val="44"/>
      <w:u w:val="none"/>
      <w:lang w:val="en-US" w:eastAsia="en-US"/>
    </w:rPr>
  </w:style>
  <w:style w:type="paragraph" w:customStyle="1" w:styleId="10">
    <w:name w:val="标题 #1"/>
    <w:basedOn w:val="a0"/>
    <w:rsid w:val="00CD64C9"/>
    <w:pPr>
      <w:shd w:val="clear" w:color="auto" w:fill="FFFFFF"/>
      <w:spacing w:line="240" w:lineRule="atLeast"/>
      <w:jc w:val="center"/>
      <w:outlineLvl w:val="0"/>
    </w:pPr>
    <w:rPr>
      <w:b/>
      <w:bCs/>
      <w:sz w:val="44"/>
      <w:szCs w:val="44"/>
    </w:rPr>
  </w:style>
  <w:style w:type="character" w:customStyle="1" w:styleId="11">
    <w:name w:val="标题 #1 + 小型大写"/>
    <w:rsid w:val="00CD64C9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44"/>
      <w:szCs w:val="44"/>
      <w:u w:val="none"/>
      <w:lang w:val="en-US" w:eastAsia="en-US"/>
    </w:rPr>
  </w:style>
  <w:style w:type="paragraph" w:customStyle="1" w:styleId="41">
    <w:name w:val="正文文本 (4)1"/>
    <w:basedOn w:val="a0"/>
    <w:rsid w:val="00CD64C9"/>
    <w:pPr>
      <w:shd w:val="clear" w:color="auto" w:fill="FFFFFF"/>
      <w:spacing w:line="274" w:lineRule="exact"/>
      <w:jc w:val="center"/>
    </w:pPr>
    <w:rPr>
      <w:i/>
      <w:iCs/>
      <w:sz w:val="22"/>
    </w:rPr>
  </w:style>
  <w:style w:type="character" w:customStyle="1" w:styleId="40">
    <w:name w:val="正文文本 (4)"/>
    <w:rsid w:val="00CD64C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en-US" w:eastAsia="en-US"/>
    </w:rPr>
  </w:style>
  <w:style w:type="paragraph" w:customStyle="1" w:styleId="321">
    <w:name w:val="标题 #3 (2)1"/>
    <w:basedOn w:val="a0"/>
    <w:rsid w:val="00CD64C9"/>
    <w:pPr>
      <w:shd w:val="clear" w:color="auto" w:fill="FFFFFF"/>
      <w:spacing w:line="451" w:lineRule="exact"/>
      <w:jc w:val="center"/>
      <w:outlineLvl w:val="2"/>
    </w:pPr>
    <w:rPr>
      <w:b/>
      <w:bCs/>
      <w:sz w:val="20"/>
      <w:szCs w:val="20"/>
    </w:rPr>
  </w:style>
  <w:style w:type="character" w:customStyle="1" w:styleId="3213pt">
    <w:name w:val="标题 #3 (2) + 13 pt"/>
    <w:rsid w:val="00CD64C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en-US" w:eastAsia="en-US"/>
    </w:rPr>
  </w:style>
  <w:style w:type="character" w:customStyle="1" w:styleId="9">
    <w:name w:val="正文文本 (9)"/>
    <w:rsid w:val="00CD64C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en-US" w:eastAsia="en-US"/>
    </w:rPr>
  </w:style>
  <w:style w:type="paragraph" w:customStyle="1" w:styleId="91">
    <w:name w:val="正文文本 (9)1"/>
    <w:basedOn w:val="a0"/>
    <w:rsid w:val="00CD64C9"/>
    <w:pPr>
      <w:shd w:val="clear" w:color="auto" w:fill="FFFFFF"/>
      <w:spacing w:line="240" w:lineRule="atLeast"/>
      <w:jc w:val="center"/>
    </w:pPr>
    <w:rPr>
      <w:b/>
      <w:bCs/>
      <w:sz w:val="26"/>
      <w:szCs w:val="26"/>
    </w:rPr>
  </w:style>
  <w:style w:type="paragraph" w:customStyle="1" w:styleId="310">
    <w:name w:val="标题 #31"/>
    <w:basedOn w:val="a0"/>
    <w:rsid w:val="00CD64C9"/>
    <w:pPr>
      <w:shd w:val="clear" w:color="auto" w:fill="FFFFFF"/>
      <w:spacing w:line="240" w:lineRule="atLeast"/>
      <w:outlineLvl w:val="2"/>
    </w:pPr>
    <w:rPr>
      <w:b/>
      <w:bCs/>
      <w:sz w:val="26"/>
      <w:szCs w:val="26"/>
    </w:rPr>
  </w:style>
  <w:style w:type="paragraph" w:customStyle="1" w:styleId="121">
    <w:name w:val="正文文本 (12)1"/>
    <w:basedOn w:val="a0"/>
    <w:rsid w:val="00CD64C9"/>
    <w:pPr>
      <w:shd w:val="clear" w:color="auto" w:fill="FFFFFF"/>
      <w:spacing w:line="240" w:lineRule="atLeast"/>
    </w:pPr>
    <w:rPr>
      <w:rFonts w:ascii="Tahoma" w:eastAsia="Times New Roman" w:hAnsi="Tahoma"/>
      <w:spacing w:val="-10"/>
      <w:sz w:val="20"/>
      <w:szCs w:val="20"/>
    </w:rPr>
  </w:style>
  <w:style w:type="paragraph" w:customStyle="1" w:styleId="21">
    <w:name w:val="正文文本 (2)1"/>
    <w:basedOn w:val="a0"/>
    <w:link w:val="20"/>
    <w:rsid w:val="00CD64C9"/>
    <w:pPr>
      <w:shd w:val="clear" w:color="auto" w:fill="FFFFFF"/>
      <w:spacing w:line="250" w:lineRule="exact"/>
      <w:ind w:hanging="2340"/>
    </w:pPr>
    <w:rPr>
      <w:sz w:val="22"/>
    </w:rPr>
  </w:style>
  <w:style w:type="character" w:customStyle="1" w:styleId="20">
    <w:name w:val="正文文本 (2)_"/>
    <w:link w:val="21"/>
    <w:locked/>
    <w:rsid w:val="00CD64C9"/>
    <w:rPr>
      <w:rFonts w:ascii="Times New Roman" w:eastAsia="宋体" w:hAnsi="Times New Roman" w:cstheme="minorBidi"/>
      <w:sz w:val="22"/>
      <w:szCs w:val="22"/>
      <w:shd w:val="clear" w:color="auto" w:fill="FFFFFF"/>
    </w:rPr>
  </w:style>
  <w:style w:type="character" w:customStyle="1" w:styleId="28">
    <w:name w:val="正文文本 (2)8"/>
    <w:basedOn w:val="20"/>
    <w:rsid w:val="00CD64C9"/>
    <w:rPr>
      <w:rFonts w:ascii="Times New Roman" w:eastAsia="宋体" w:hAnsi="Times New Roman" w:cs="Times New Roman"/>
      <w:color w:val="auto"/>
      <w:sz w:val="22"/>
      <w:szCs w:val="22"/>
      <w:shd w:val="clear" w:color="auto" w:fill="FFFFFF"/>
    </w:rPr>
  </w:style>
  <w:style w:type="character" w:customStyle="1" w:styleId="26">
    <w:name w:val="正文文本 (2)6"/>
    <w:rsid w:val="00CD64C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en-US" w:eastAsia="en-US"/>
    </w:rPr>
  </w:style>
  <w:style w:type="character" w:customStyle="1" w:styleId="23">
    <w:name w:val="正文文本 (2) + 粗体3"/>
    <w:rsid w:val="00CD64C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en-US" w:eastAsia="en-US"/>
    </w:rPr>
  </w:style>
  <w:style w:type="paragraph" w:customStyle="1" w:styleId="101">
    <w:name w:val="正文文本 (10)1"/>
    <w:basedOn w:val="a0"/>
    <w:rsid w:val="00CD64C9"/>
    <w:pPr>
      <w:shd w:val="clear" w:color="auto" w:fill="FFFFFF"/>
      <w:spacing w:line="240" w:lineRule="atLeast"/>
    </w:pPr>
    <w:rPr>
      <w:rFonts w:ascii="Sylfaen" w:eastAsia="Times New Roman" w:hAnsi="Sylfaen"/>
      <w:sz w:val="22"/>
    </w:rPr>
  </w:style>
  <w:style w:type="character" w:customStyle="1" w:styleId="100">
    <w:name w:val="正文文本 (10)"/>
    <w:rsid w:val="00CD64C9"/>
    <w:rPr>
      <w:rFonts w:ascii="Sylfaen" w:eastAsia="Times New Roman" w:hAnsi="Sylfaen" w:cs="Sylfaen"/>
      <w:color w:val="000000"/>
      <w:spacing w:val="0"/>
      <w:w w:val="100"/>
      <w:position w:val="0"/>
      <w:sz w:val="22"/>
      <w:szCs w:val="22"/>
      <w:u w:val="none"/>
      <w:lang w:val="en-US" w:eastAsia="en-US"/>
    </w:rPr>
  </w:style>
  <w:style w:type="character" w:customStyle="1" w:styleId="10LucidaSansUnicode">
    <w:name w:val="正文文本 (10) + Lucida Sans Unicode"/>
    <w:rsid w:val="00CD64C9"/>
    <w:rPr>
      <w:rFonts w:ascii="Lucida Sans Unicode" w:eastAsia="Times New Roman" w:hAnsi="Lucida Sans Unicode" w:cs="Lucida Sans Unicode"/>
      <w:b/>
      <w:bCs/>
      <w:color w:val="000000"/>
      <w:spacing w:val="0"/>
      <w:w w:val="100"/>
      <w:position w:val="0"/>
      <w:sz w:val="21"/>
      <w:szCs w:val="21"/>
      <w:u w:val="none"/>
      <w:lang w:val="en-US" w:eastAsia="en-US"/>
    </w:rPr>
  </w:style>
  <w:style w:type="paragraph" w:customStyle="1" w:styleId="131">
    <w:name w:val="正文文本 (13)1"/>
    <w:basedOn w:val="a0"/>
    <w:link w:val="13"/>
    <w:rsid w:val="00CD64C9"/>
    <w:pPr>
      <w:shd w:val="clear" w:color="auto" w:fill="FFFFFF"/>
      <w:spacing w:line="245" w:lineRule="exact"/>
    </w:pPr>
    <w:rPr>
      <w:b/>
      <w:bCs/>
      <w:sz w:val="22"/>
    </w:rPr>
  </w:style>
  <w:style w:type="character" w:customStyle="1" w:styleId="13">
    <w:name w:val="正文文本 (13)_"/>
    <w:link w:val="131"/>
    <w:locked/>
    <w:rsid w:val="00CD64C9"/>
    <w:rPr>
      <w:rFonts w:ascii="Times New Roman" w:eastAsia="宋体" w:hAnsi="Times New Roman" w:cstheme="minorBidi"/>
      <w:b/>
      <w:bCs/>
      <w:sz w:val="22"/>
      <w:szCs w:val="22"/>
      <w:shd w:val="clear" w:color="auto" w:fill="FFFFFF"/>
    </w:rPr>
  </w:style>
  <w:style w:type="character" w:customStyle="1" w:styleId="133">
    <w:name w:val="正文文本 (13)3"/>
    <w:basedOn w:val="13"/>
    <w:rsid w:val="00CD64C9"/>
    <w:rPr>
      <w:rFonts w:ascii="Times New Roman" w:eastAsia="宋体" w:hAnsi="Times New Roman" w:cs="Times New Roman"/>
      <w:b/>
      <w:bCs/>
      <w:color w:val="auto"/>
      <w:sz w:val="22"/>
      <w:szCs w:val="22"/>
      <w:shd w:val="clear" w:color="auto" w:fill="FFFFFF"/>
    </w:rPr>
  </w:style>
  <w:style w:type="character" w:customStyle="1" w:styleId="2SimHei8">
    <w:name w:val="正文文本 (2) + SimHei8"/>
    <w:rsid w:val="00CD64C9"/>
    <w:rPr>
      <w:rFonts w:ascii="黑体" w:eastAsia="Times New Roman" w:hAnsi="黑体" w:cs="黑体"/>
      <w:color w:val="000000"/>
      <w:spacing w:val="-10"/>
      <w:w w:val="100"/>
      <w:position w:val="0"/>
      <w:sz w:val="21"/>
      <w:szCs w:val="21"/>
      <w:u w:val="none"/>
      <w:lang w:val="zh-CN" w:eastAsia="zh-CN"/>
    </w:rPr>
  </w:style>
  <w:style w:type="paragraph" w:customStyle="1" w:styleId="151">
    <w:name w:val="正文文本 (15)1"/>
    <w:basedOn w:val="a0"/>
    <w:rsid w:val="00CD64C9"/>
    <w:pPr>
      <w:shd w:val="clear" w:color="auto" w:fill="FFFFFF"/>
      <w:spacing w:line="240" w:lineRule="atLeast"/>
    </w:pPr>
  </w:style>
  <w:style w:type="paragraph" w:customStyle="1" w:styleId="161">
    <w:name w:val="正文文本 (16)1"/>
    <w:basedOn w:val="a0"/>
    <w:rsid w:val="00CD64C9"/>
    <w:pPr>
      <w:shd w:val="clear" w:color="auto" w:fill="FFFFFF"/>
      <w:spacing w:line="240" w:lineRule="atLeast"/>
    </w:pPr>
    <w:rPr>
      <w:rFonts w:ascii="Sylfaen" w:eastAsia="Times New Roman" w:hAnsi="Sylfaen"/>
      <w:sz w:val="22"/>
    </w:rPr>
  </w:style>
  <w:style w:type="character" w:customStyle="1" w:styleId="16">
    <w:name w:val="正文文本 (16)"/>
    <w:rsid w:val="00CD64C9"/>
    <w:rPr>
      <w:rFonts w:ascii="Sylfaen" w:eastAsia="Times New Roman" w:hAnsi="Sylfaen" w:cs="Sylfaen"/>
      <w:color w:val="000000"/>
      <w:spacing w:val="0"/>
      <w:w w:val="100"/>
      <w:position w:val="0"/>
      <w:sz w:val="22"/>
      <w:szCs w:val="22"/>
      <w:u w:val="none"/>
      <w:lang w:val="en-US" w:eastAsia="en-US"/>
    </w:rPr>
  </w:style>
  <w:style w:type="character" w:customStyle="1" w:styleId="2SimHei6">
    <w:name w:val="正文文本 (2) + SimHei6"/>
    <w:rsid w:val="00CD64C9"/>
    <w:rPr>
      <w:rFonts w:ascii="黑体" w:eastAsia="Times New Roman" w:hAnsi="黑体" w:cs="黑体"/>
      <w:color w:val="000000"/>
      <w:spacing w:val="-10"/>
      <w:w w:val="100"/>
      <w:position w:val="0"/>
      <w:sz w:val="21"/>
      <w:szCs w:val="21"/>
      <w:u w:val="none"/>
      <w:lang w:val="zh-CN" w:eastAsia="zh-CN"/>
    </w:rPr>
  </w:style>
  <w:style w:type="character" w:customStyle="1" w:styleId="25">
    <w:name w:val="正文文本 (2)5"/>
    <w:rsid w:val="00CD64C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en-US" w:eastAsia="en-US"/>
    </w:rPr>
  </w:style>
  <w:style w:type="paragraph" w:customStyle="1" w:styleId="51">
    <w:name w:val="正文文本 (5)1"/>
    <w:basedOn w:val="a0"/>
    <w:link w:val="50"/>
    <w:rsid w:val="00CD64C9"/>
    <w:pPr>
      <w:shd w:val="clear" w:color="auto" w:fill="FFFFFF"/>
      <w:spacing w:line="240" w:lineRule="atLeast"/>
      <w:ind w:hanging="560"/>
    </w:pPr>
    <w:rPr>
      <w:b/>
      <w:bCs/>
      <w:sz w:val="22"/>
    </w:rPr>
  </w:style>
  <w:style w:type="character" w:customStyle="1" w:styleId="50">
    <w:name w:val="正文文本 (5)_"/>
    <w:link w:val="51"/>
    <w:locked/>
    <w:rsid w:val="00CD64C9"/>
    <w:rPr>
      <w:rFonts w:ascii="Times New Roman" w:eastAsia="宋体" w:hAnsi="Times New Roman" w:cstheme="minorBidi"/>
      <w:b/>
      <w:bCs/>
      <w:sz w:val="22"/>
      <w:szCs w:val="22"/>
      <w:shd w:val="clear" w:color="auto" w:fill="FFFFFF"/>
    </w:rPr>
  </w:style>
  <w:style w:type="character" w:customStyle="1" w:styleId="32">
    <w:name w:val="表格标题3"/>
    <w:basedOn w:val="a4"/>
    <w:rsid w:val="00CD64C9"/>
    <w:rPr>
      <w:rFonts w:ascii="Times New Roman" w:eastAsia="宋体" w:hAnsi="Times New Roman" w:cs="Times New Roman"/>
      <w:color w:val="auto"/>
      <w:sz w:val="22"/>
      <w:szCs w:val="22"/>
      <w:shd w:val="clear" w:color="auto" w:fill="FFFFFF"/>
    </w:rPr>
  </w:style>
  <w:style w:type="paragraph" w:customStyle="1" w:styleId="12">
    <w:name w:val="表格标题1"/>
    <w:basedOn w:val="a0"/>
    <w:link w:val="a4"/>
    <w:rsid w:val="00CD64C9"/>
    <w:pPr>
      <w:shd w:val="clear" w:color="auto" w:fill="FFFFFF"/>
      <w:spacing w:line="254" w:lineRule="exact"/>
    </w:pPr>
    <w:rPr>
      <w:sz w:val="22"/>
    </w:rPr>
  </w:style>
  <w:style w:type="character" w:customStyle="1" w:styleId="a4">
    <w:name w:val="表格标题_"/>
    <w:link w:val="12"/>
    <w:locked/>
    <w:rsid w:val="00CD64C9"/>
    <w:rPr>
      <w:rFonts w:ascii="Times New Roman" w:eastAsia="宋体" w:hAnsi="Times New Roman" w:cstheme="minorBidi"/>
      <w:sz w:val="22"/>
      <w:szCs w:val="22"/>
      <w:shd w:val="clear" w:color="auto" w:fill="FFFFFF"/>
    </w:rPr>
  </w:style>
  <w:style w:type="paragraph" w:customStyle="1" w:styleId="181">
    <w:name w:val="正文文本 (18)1"/>
    <w:basedOn w:val="a0"/>
    <w:rsid w:val="00CD64C9"/>
    <w:pPr>
      <w:shd w:val="clear" w:color="auto" w:fill="FFFFFF"/>
      <w:spacing w:line="235" w:lineRule="exact"/>
    </w:pPr>
    <w:rPr>
      <w:rFonts w:ascii="Tahoma" w:eastAsia="Times New Roman" w:hAnsi="Tahoma"/>
      <w:sz w:val="18"/>
      <w:szCs w:val="18"/>
    </w:rPr>
  </w:style>
  <w:style w:type="paragraph" w:customStyle="1" w:styleId="191">
    <w:name w:val="正文文本 (19)1"/>
    <w:basedOn w:val="a0"/>
    <w:rsid w:val="00CD64C9"/>
    <w:pPr>
      <w:shd w:val="clear" w:color="auto" w:fill="FFFFFF"/>
      <w:spacing w:line="240" w:lineRule="atLeast"/>
    </w:pPr>
    <w:rPr>
      <w:sz w:val="22"/>
    </w:rPr>
  </w:style>
  <w:style w:type="character" w:customStyle="1" w:styleId="210">
    <w:name w:val="正文文本 (2) + 粗体1"/>
    <w:rsid w:val="00CD64C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en-US" w:eastAsia="en-US"/>
    </w:rPr>
  </w:style>
  <w:style w:type="character" w:customStyle="1" w:styleId="213pt1">
    <w:name w:val="正文文本 (2) + 13 pt1"/>
    <w:rsid w:val="00CD64C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en-US" w:eastAsia="en-US"/>
    </w:rPr>
  </w:style>
  <w:style w:type="character" w:customStyle="1" w:styleId="24">
    <w:name w:val="正文文本 (2) + 斜体4"/>
    <w:rsid w:val="00CD64C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en-US" w:eastAsia="en-US"/>
    </w:rPr>
  </w:style>
  <w:style w:type="paragraph" w:customStyle="1" w:styleId="201">
    <w:name w:val="正文文本 (20)1"/>
    <w:basedOn w:val="a0"/>
    <w:rsid w:val="00CD64C9"/>
    <w:pPr>
      <w:shd w:val="clear" w:color="auto" w:fill="FFFFFF"/>
      <w:spacing w:line="254" w:lineRule="exact"/>
    </w:pPr>
    <w:rPr>
      <w:rFonts w:ascii="Sylfaen" w:eastAsia="Times New Roman" w:hAnsi="Sylfaen"/>
      <w:i/>
      <w:iCs/>
      <w:sz w:val="22"/>
    </w:rPr>
  </w:style>
  <w:style w:type="character" w:customStyle="1" w:styleId="260">
    <w:name w:val="正文文本 (2) + 斜体6"/>
    <w:rsid w:val="00CD64C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en-US" w:eastAsia="en-US"/>
    </w:rPr>
  </w:style>
  <w:style w:type="character" w:customStyle="1" w:styleId="53">
    <w:name w:val="正文文本 (5)3"/>
    <w:basedOn w:val="50"/>
    <w:rsid w:val="00CD64C9"/>
    <w:rPr>
      <w:rFonts w:ascii="Times New Roman" w:eastAsia="宋体" w:hAnsi="Times New Roman" w:cs="Times New Roman"/>
      <w:b/>
      <w:bCs/>
      <w:color w:val="auto"/>
      <w:sz w:val="22"/>
      <w:szCs w:val="22"/>
      <w:shd w:val="clear" w:color="auto" w:fill="FFFFFF"/>
    </w:rPr>
  </w:style>
  <w:style w:type="character" w:customStyle="1" w:styleId="33">
    <w:name w:val="标题 #3"/>
    <w:rsid w:val="00CD64C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en-US" w:eastAsia="en-US"/>
    </w:rPr>
  </w:style>
  <w:style w:type="paragraph" w:customStyle="1" w:styleId="221">
    <w:name w:val="正文文本 (22)1"/>
    <w:basedOn w:val="a0"/>
    <w:rsid w:val="00CD64C9"/>
    <w:pPr>
      <w:shd w:val="clear" w:color="auto" w:fill="FFFFFF"/>
      <w:spacing w:line="240" w:lineRule="atLeast"/>
    </w:pPr>
    <w:rPr>
      <w:rFonts w:ascii="Consolas" w:eastAsia="Times New Roman" w:hAnsi="Consolas"/>
      <w:spacing w:val="-20"/>
      <w:sz w:val="20"/>
      <w:szCs w:val="20"/>
    </w:rPr>
  </w:style>
  <w:style w:type="character" w:customStyle="1" w:styleId="711pt">
    <w:name w:val="正文文本 (7) + 11 pt"/>
    <w:rsid w:val="00CD64C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en-US" w:eastAsia="en-US"/>
    </w:rPr>
  </w:style>
  <w:style w:type="paragraph" w:customStyle="1" w:styleId="71">
    <w:name w:val="正文文本 (7)1"/>
    <w:basedOn w:val="a0"/>
    <w:rsid w:val="00CD64C9"/>
    <w:pPr>
      <w:shd w:val="clear" w:color="auto" w:fill="FFFFFF"/>
      <w:spacing w:line="250" w:lineRule="exact"/>
    </w:pPr>
    <w:rPr>
      <w:b/>
      <w:bCs/>
      <w:sz w:val="20"/>
      <w:szCs w:val="20"/>
    </w:rPr>
  </w:style>
  <w:style w:type="character" w:customStyle="1" w:styleId="210pt">
    <w:name w:val="正文文本 (2) + 10 pt"/>
    <w:rsid w:val="00CD64C9"/>
    <w:rPr>
      <w:rFonts w:ascii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lang w:val="en-US" w:eastAsia="en-US"/>
    </w:rPr>
  </w:style>
  <w:style w:type="paragraph" w:customStyle="1" w:styleId="14">
    <w:name w:val="页眉或页脚1"/>
    <w:basedOn w:val="a0"/>
    <w:rsid w:val="00CD64C9"/>
    <w:pPr>
      <w:shd w:val="clear" w:color="auto" w:fill="FFFFFF"/>
      <w:spacing w:line="240" w:lineRule="atLeast"/>
    </w:pPr>
    <w:rPr>
      <w:sz w:val="18"/>
      <w:szCs w:val="18"/>
    </w:rPr>
  </w:style>
  <w:style w:type="character" w:customStyle="1" w:styleId="8pt">
    <w:name w:val="页眉或页脚 + 8 pt"/>
    <w:rsid w:val="00CD64C9"/>
    <w:rPr>
      <w:rFonts w:ascii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/>
    </w:rPr>
  </w:style>
  <w:style w:type="character" w:customStyle="1" w:styleId="42">
    <w:name w:val="页眉或页脚4"/>
    <w:rsid w:val="00CD64C9"/>
    <w:rPr>
      <w:rFonts w:ascii="Times New Roman" w:hAnsi="Times New Roman" w:cs="Times New Roman"/>
      <w:color w:val="000000"/>
      <w:spacing w:val="0"/>
      <w:w w:val="100"/>
      <w:position w:val="0"/>
      <w:sz w:val="18"/>
      <w:szCs w:val="18"/>
      <w:u w:val="none"/>
      <w:lang w:val="en-US" w:eastAsia="en-US"/>
    </w:rPr>
  </w:style>
  <w:style w:type="paragraph" w:customStyle="1" w:styleId="051">
    <w:name w:val="样式 段后: 0.5 行1"/>
    <w:basedOn w:val="a0"/>
    <w:rsid w:val="00CD64C9"/>
    <w:pPr>
      <w:spacing w:after="156"/>
    </w:pPr>
    <w:rPr>
      <w:rFonts w:eastAsia="Times New Roman"/>
    </w:rPr>
  </w:style>
  <w:style w:type="paragraph" w:customStyle="1" w:styleId="05">
    <w:name w:val="样式 第二级 + 段后: 0.5 行"/>
    <w:basedOn w:val="a"/>
    <w:rsid w:val="00CD64C9"/>
  </w:style>
  <w:style w:type="paragraph" w:customStyle="1" w:styleId="a">
    <w:name w:val="第二级"/>
    <w:basedOn w:val="a0"/>
    <w:rsid w:val="00CD64C9"/>
    <w:pPr>
      <w:numPr>
        <w:ilvl w:val="1"/>
        <w:numId w:val="6"/>
      </w:numPr>
      <w:tabs>
        <w:tab w:val="left" w:pos="425"/>
      </w:tabs>
      <w:adjustRightInd w:val="0"/>
      <w:spacing w:after="156"/>
      <w:outlineLvl w:val="1"/>
    </w:pPr>
    <w:rPr>
      <w:rFonts w:eastAsia="Times New Roman"/>
      <w:szCs w:val="20"/>
    </w:rPr>
  </w:style>
  <w:style w:type="paragraph" w:customStyle="1" w:styleId="10505">
    <w:name w:val="样式 样式 样式1 + 段后: 0.5 行 + 段后: 0.5 行"/>
    <w:basedOn w:val="a0"/>
    <w:rsid w:val="00CD64C9"/>
    <w:pPr>
      <w:numPr>
        <w:numId w:val="6"/>
      </w:numPr>
      <w:adjustRightInd w:val="0"/>
      <w:outlineLvl w:val="0"/>
    </w:pPr>
    <w:rPr>
      <w:rFonts w:eastAsia="Times New Roman"/>
      <w:szCs w:val="20"/>
    </w:rPr>
  </w:style>
  <w:style w:type="paragraph" w:customStyle="1" w:styleId="TableParagraph">
    <w:name w:val="Table Paragraph"/>
    <w:basedOn w:val="a0"/>
    <w:uiPriority w:val="1"/>
    <w:rsid w:val="00CD64C9"/>
    <w:rPr>
      <w:rFonts w:eastAsia="Times New Roman"/>
    </w:rPr>
  </w:style>
  <w:style w:type="paragraph" w:customStyle="1" w:styleId="15">
    <w:name w:val="列出段落1"/>
    <w:basedOn w:val="a0"/>
    <w:uiPriority w:val="1"/>
    <w:rsid w:val="00CD64C9"/>
    <w:rPr>
      <w:rFonts w:eastAsia="Times New Roman"/>
    </w:rPr>
  </w:style>
  <w:style w:type="character" w:customStyle="1" w:styleId="1Char">
    <w:name w:val="标题 1 Char"/>
    <w:basedOn w:val="a1"/>
    <w:link w:val="1"/>
    <w:uiPriority w:val="9"/>
    <w:rsid w:val="007A635E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semiHidden/>
    <w:rsid w:val="007F3B5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7F3B52"/>
    <w:rPr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7F3B5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17">
    <w:name w:val="toc 1"/>
    <w:basedOn w:val="a0"/>
    <w:next w:val="a0"/>
    <w:autoRedefine/>
    <w:uiPriority w:val="39"/>
    <w:unhideWhenUsed/>
    <w:rsid w:val="00406069"/>
    <w:pPr>
      <w:tabs>
        <w:tab w:val="right" w:leader="dot" w:pos="8942"/>
      </w:tabs>
      <w:spacing w:beforeLines="50" w:before="156" w:afterLines="50" w:after="156"/>
      <w:jc w:val="center"/>
    </w:pPr>
    <w:rPr>
      <w:b/>
      <w:sz w:val="22"/>
    </w:rPr>
  </w:style>
  <w:style w:type="paragraph" w:styleId="22">
    <w:name w:val="toc 2"/>
    <w:basedOn w:val="a0"/>
    <w:next w:val="a0"/>
    <w:autoRedefine/>
    <w:uiPriority w:val="39"/>
    <w:rsid w:val="00406069"/>
    <w:pPr>
      <w:tabs>
        <w:tab w:val="right" w:leader="dot" w:pos="8942"/>
      </w:tabs>
      <w:ind w:leftChars="200" w:left="420"/>
    </w:pPr>
  </w:style>
  <w:style w:type="paragraph" w:styleId="a5">
    <w:name w:val="Body Text"/>
    <w:basedOn w:val="a0"/>
    <w:link w:val="Char"/>
    <w:rsid w:val="00CD64C9"/>
    <w:pPr>
      <w:ind w:left="490"/>
    </w:pPr>
    <w:rPr>
      <w:rFonts w:eastAsia="Times New Roman"/>
    </w:rPr>
  </w:style>
  <w:style w:type="character" w:customStyle="1" w:styleId="Char">
    <w:name w:val="正文文本 Char"/>
    <w:basedOn w:val="a1"/>
    <w:link w:val="a5"/>
    <w:rsid w:val="00CD64C9"/>
    <w:rPr>
      <w:rFonts w:asciiTheme="minorHAnsi" w:eastAsia="Times New Roman" w:hAnsiTheme="minorHAnsi" w:cstheme="minorBidi"/>
      <w:color w:val="000000"/>
      <w:sz w:val="24"/>
      <w:szCs w:val="24"/>
      <w:lang w:eastAsia="en-US"/>
    </w:rPr>
  </w:style>
  <w:style w:type="character" w:styleId="a6">
    <w:name w:val="Hyperlink"/>
    <w:rsid w:val="00CD64C9"/>
    <w:rPr>
      <w:rFonts w:cs="Times New Roman"/>
      <w:color w:val="0066CC"/>
      <w:u w:val="single"/>
    </w:rPr>
  </w:style>
  <w:style w:type="character" w:styleId="a7">
    <w:name w:val="Emphasis"/>
    <w:uiPriority w:val="20"/>
    <w:rsid w:val="007A635E"/>
    <w:rPr>
      <w:i/>
      <w:iCs/>
    </w:rPr>
  </w:style>
  <w:style w:type="character" w:customStyle="1" w:styleId="6Char">
    <w:name w:val="标题 6 Char"/>
    <w:link w:val="6"/>
    <w:uiPriority w:val="9"/>
    <w:semiHidden/>
    <w:rsid w:val="0040606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406069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34">
    <w:name w:val="toc 3"/>
    <w:basedOn w:val="a0"/>
    <w:next w:val="a0"/>
    <w:autoRedefine/>
    <w:uiPriority w:val="39"/>
    <w:unhideWhenUsed/>
    <w:rsid w:val="00406069"/>
    <w:pPr>
      <w:tabs>
        <w:tab w:val="right" w:leader="dot" w:pos="8942"/>
      </w:tabs>
      <w:ind w:left="442" w:firstLineChars="200" w:firstLine="440"/>
    </w:pPr>
    <w:rPr>
      <w:rFonts w:ascii="Calibri" w:hAnsi="Calibri"/>
      <w:sz w:val="22"/>
    </w:rPr>
  </w:style>
  <w:style w:type="character" w:styleId="a8">
    <w:name w:val="Strong"/>
    <w:uiPriority w:val="22"/>
    <w:rsid w:val="007A635E"/>
    <w:rPr>
      <w:b/>
      <w:bCs/>
    </w:rPr>
  </w:style>
  <w:style w:type="paragraph" w:styleId="a9">
    <w:name w:val="List Paragraph"/>
    <w:basedOn w:val="a0"/>
    <w:link w:val="Char0"/>
    <w:uiPriority w:val="34"/>
    <w:rsid w:val="007A635E"/>
    <w:pPr>
      <w:ind w:firstLineChars="200" w:firstLine="420"/>
    </w:pPr>
  </w:style>
  <w:style w:type="character" w:customStyle="1" w:styleId="Char0">
    <w:name w:val="列出段落 Char"/>
    <w:link w:val="a9"/>
    <w:uiPriority w:val="34"/>
    <w:locked/>
    <w:rsid w:val="00406069"/>
    <w:rPr>
      <w:kern w:val="2"/>
      <w:sz w:val="21"/>
      <w:szCs w:val="24"/>
    </w:rPr>
  </w:style>
  <w:style w:type="paragraph" w:styleId="TOC">
    <w:name w:val="TOC Heading"/>
    <w:basedOn w:val="1"/>
    <w:next w:val="a0"/>
    <w:uiPriority w:val="39"/>
    <w:semiHidden/>
    <w:unhideWhenUsed/>
    <w:rsid w:val="00406069"/>
    <w:pPr>
      <w:outlineLvl w:val="9"/>
    </w:pPr>
  </w:style>
  <w:style w:type="paragraph" w:styleId="aa">
    <w:name w:val="No Spacing"/>
    <w:uiPriority w:val="1"/>
    <w:rsid w:val="000D6167"/>
    <w:pPr>
      <w:widowControl w:val="0"/>
      <w:jc w:val="both"/>
    </w:pPr>
    <w:rPr>
      <w:kern w:val="2"/>
      <w:sz w:val="21"/>
      <w:szCs w:val="24"/>
    </w:rPr>
  </w:style>
  <w:style w:type="character" w:customStyle="1" w:styleId="5Char">
    <w:name w:val="标题 5 Char"/>
    <w:basedOn w:val="a1"/>
    <w:link w:val="5"/>
    <w:uiPriority w:val="9"/>
    <w:semiHidden/>
    <w:rsid w:val="007F3B52"/>
    <w:rPr>
      <w:b/>
      <w:bCs/>
      <w:kern w:val="2"/>
      <w:sz w:val="28"/>
      <w:szCs w:val="28"/>
    </w:rPr>
  </w:style>
  <w:style w:type="paragraph" w:customStyle="1" w:styleId="ab">
    <w:name w:val="表内*"/>
    <w:uiPriority w:val="3"/>
    <w:qFormat/>
    <w:rsid w:val="009A53EB"/>
    <w:pPr>
      <w:spacing w:beforeLines="20" w:before="20" w:afterLines="20" w:after="20"/>
    </w:pPr>
    <w:rPr>
      <w:rFonts w:eastAsia="宋体"/>
      <w:sz w:val="21"/>
    </w:rPr>
  </w:style>
  <w:style w:type="paragraph" w:customStyle="1" w:styleId="ac">
    <w:name w:val="表题*"/>
    <w:uiPriority w:val="3"/>
    <w:qFormat/>
    <w:rsid w:val="009A53EB"/>
    <w:pPr>
      <w:spacing w:beforeLines="20" w:before="20" w:afterLines="20" w:after="20"/>
      <w:ind w:leftChars="20" w:left="20" w:rightChars="20" w:right="20"/>
    </w:pPr>
    <w:rPr>
      <w:rFonts w:eastAsia="宋体"/>
      <w:sz w:val="22"/>
    </w:rPr>
  </w:style>
  <w:style w:type="paragraph" w:customStyle="1" w:styleId="ad">
    <w:name w:val="脚注*"/>
    <w:uiPriority w:val="3"/>
    <w:qFormat/>
    <w:rsid w:val="009A53EB"/>
    <w:rPr>
      <w:rFonts w:eastAsia="宋体"/>
      <w:sz w:val="21"/>
    </w:rPr>
  </w:style>
  <w:style w:type="paragraph" w:customStyle="1" w:styleId="ae">
    <w:name w:val="目录标题*"/>
    <w:uiPriority w:val="3"/>
    <w:qFormat/>
    <w:rsid w:val="009A53EB"/>
    <w:pPr>
      <w:outlineLvl w:val="0"/>
    </w:pPr>
    <w:rPr>
      <w:rFonts w:eastAsia="宋体"/>
      <w:sz w:val="30"/>
    </w:rPr>
  </w:style>
  <w:style w:type="paragraph" w:customStyle="1" w:styleId="18">
    <w:name w:val="目录1*"/>
    <w:uiPriority w:val="3"/>
    <w:qFormat/>
    <w:rsid w:val="009A53EB"/>
    <w:rPr>
      <w:rFonts w:eastAsia="宋体"/>
      <w:sz w:val="22"/>
    </w:rPr>
  </w:style>
  <w:style w:type="paragraph" w:customStyle="1" w:styleId="27">
    <w:name w:val="目录2*"/>
    <w:uiPriority w:val="3"/>
    <w:qFormat/>
    <w:rsid w:val="009A53EB"/>
    <w:rPr>
      <w:rFonts w:eastAsia="宋体"/>
      <w:sz w:val="22"/>
    </w:rPr>
  </w:style>
  <w:style w:type="paragraph" w:customStyle="1" w:styleId="35">
    <w:name w:val="目录3*"/>
    <w:uiPriority w:val="3"/>
    <w:qFormat/>
    <w:rsid w:val="009A53EB"/>
    <w:rPr>
      <w:rFonts w:eastAsia="宋体"/>
      <w:sz w:val="22"/>
    </w:rPr>
  </w:style>
  <w:style w:type="paragraph" w:customStyle="1" w:styleId="af">
    <w:name w:val="标题(封面)*"/>
    <w:uiPriority w:val="3"/>
    <w:qFormat/>
    <w:rsid w:val="009A53EB"/>
    <w:pPr>
      <w:outlineLvl w:val="0"/>
    </w:pPr>
    <w:rPr>
      <w:rFonts w:eastAsia="宋体"/>
      <w:b/>
      <w:sz w:val="28"/>
    </w:rPr>
  </w:style>
  <w:style w:type="paragraph" w:customStyle="1" w:styleId="af0">
    <w:name w:val="封面内容*"/>
    <w:uiPriority w:val="3"/>
    <w:qFormat/>
    <w:rsid w:val="009A53EB"/>
    <w:rPr>
      <w:rFonts w:eastAsia="宋体"/>
      <w:b/>
      <w:sz w:val="28"/>
    </w:rPr>
  </w:style>
  <w:style w:type="paragraph" w:customStyle="1" w:styleId="19">
    <w:name w:val="标题1*"/>
    <w:uiPriority w:val="3"/>
    <w:qFormat/>
    <w:rsid w:val="009A53EB"/>
    <w:pPr>
      <w:spacing w:beforeLines="50" w:before="50" w:afterLines="50" w:after="50"/>
      <w:outlineLvl w:val="0"/>
    </w:pPr>
    <w:rPr>
      <w:rFonts w:eastAsia="宋体"/>
      <w:b/>
      <w:sz w:val="28"/>
    </w:rPr>
  </w:style>
  <w:style w:type="paragraph" w:customStyle="1" w:styleId="29">
    <w:name w:val="标题2*"/>
    <w:uiPriority w:val="3"/>
    <w:qFormat/>
    <w:rsid w:val="009A53EB"/>
    <w:pPr>
      <w:spacing w:beforeLines="50" w:before="50" w:afterLines="50" w:after="50"/>
      <w:outlineLvl w:val="1"/>
    </w:pPr>
    <w:rPr>
      <w:rFonts w:eastAsia="宋体"/>
      <w:b/>
      <w:sz w:val="24"/>
    </w:rPr>
  </w:style>
  <w:style w:type="paragraph" w:customStyle="1" w:styleId="36">
    <w:name w:val="标题3*"/>
    <w:uiPriority w:val="3"/>
    <w:qFormat/>
    <w:rsid w:val="009A53EB"/>
    <w:pPr>
      <w:spacing w:beforeLines="50" w:before="50" w:afterLines="50" w:after="50"/>
      <w:outlineLvl w:val="2"/>
    </w:pPr>
    <w:rPr>
      <w:rFonts w:eastAsia="宋体"/>
      <w:b/>
      <w:sz w:val="24"/>
    </w:rPr>
  </w:style>
  <w:style w:type="paragraph" w:customStyle="1" w:styleId="43">
    <w:name w:val="标题4*"/>
    <w:uiPriority w:val="3"/>
    <w:qFormat/>
    <w:rsid w:val="009A53EB"/>
    <w:pPr>
      <w:spacing w:beforeLines="50" w:before="50" w:afterLines="50" w:after="50"/>
      <w:outlineLvl w:val="3"/>
    </w:pPr>
    <w:rPr>
      <w:rFonts w:eastAsia="宋体"/>
      <w:b/>
      <w:sz w:val="24"/>
    </w:rPr>
  </w:style>
  <w:style w:type="paragraph" w:customStyle="1" w:styleId="af1">
    <w:name w:val="正文*"/>
    <w:uiPriority w:val="3"/>
    <w:qFormat/>
    <w:rsid w:val="009A53EB"/>
    <w:pPr>
      <w:spacing w:beforeLines="50" w:before="50" w:afterLines="50" w:after="50" w:line="300" w:lineRule="auto"/>
      <w:ind w:firstLineChars="200" w:firstLine="200"/>
    </w:pPr>
    <w:rPr>
      <w:rFonts w:eastAsia="宋体"/>
      <w:sz w:val="24"/>
    </w:rPr>
  </w:style>
  <w:style w:type="table" w:styleId="af2">
    <w:name w:val="Table Grid"/>
    <w:basedOn w:val="a2"/>
    <w:uiPriority w:val="39"/>
    <w:rsid w:val="00084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0"/>
    <w:link w:val="Char1"/>
    <w:uiPriority w:val="99"/>
    <w:unhideWhenUsed/>
    <w:rsid w:val="004D7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f3"/>
    <w:uiPriority w:val="99"/>
    <w:rsid w:val="004D784E"/>
    <w:rPr>
      <w:kern w:val="2"/>
      <w:sz w:val="18"/>
      <w:szCs w:val="18"/>
    </w:rPr>
  </w:style>
  <w:style w:type="paragraph" w:styleId="af4">
    <w:name w:val="footer"/>
    <w:basedOn w:val="a0"/>
    <w:link w:val="Char2"/>
    <w:uiPriority w:val="99"/>
    <w:unhideWhenUsed/>
    <w:rsid w:val="004D7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f4"/>
    <w:uiPriority w:val="99"/>
    <w:rsid w:val="004D784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柴玉梅</cp:lastModifiedBy>
  <cp:revision>6</cp:revision>
  <dcterms:created xsi:type="dcterms:W3CDTF">2018-10-22T07:39:00Z</dcterms:created>
  <dcterms:modified xsi:type="dcterms:W3CDTF">2018-10-22T11:59:00Z</dcterms:modified>
</cp:coreProperties>
</file>